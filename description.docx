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2rsxsy2avtt" w:id="0"/>
      <w:bookmarkEnd w:id="0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Используя basic шаблон фреймворка Yii2 нужно написать простейший новостной сайт с авторизацией и оповещением пользователей о событиях.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Junior Developer: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Регистрация и авторизация пользователей (можно использовать готовые модули/расширения) с подтверждением почтового ящика.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добавлении новости на сайт, оповещать зарегистрированных пользователей по e-mail и всплывающим окном в браузере.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Постраничный вывод превью новостей на главной странице с дальнейшим полным просмотром. Количество превью на странице должно быть </w:t>
      </w:r>
      <w:r w:rsidDel="00000000" w:rsidR="00000000" w:rsidRPr="00000000">
        <w:rPr>
          <w:rtl w:val="0"/>
        </w:rPr>
        <w:t xml:space="preserve">изменяемым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управление новостями и пользователями с разграничением прав. Анонимный пользователь может просматривать только превью, пользователь может просматривать полные новости, модератор может добавлять новости, а администратор еще и управлять пользователями.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Сделать в настройках профиля настройку уведомлений (получать уведомления о новых новостях только на e-mail, в браузер или и то и другое)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Оповещать пользователя по e-mail при изменении пароля  или создания нового пользователя администратором (выслать</w:t>
      </w:r>
      <w:r w:rsidDel="00000000" w:rsidR="00000000" w:rsidRPr="00000000">
        <w:rPr>
          <w:rtl w:val="0"/>
        </w:rPr>
        <w:t xml:space="preserve"> новому пользователю </w:t>
      </w:r>
      <w:r w:rsidDel="00000000" w:rsidR="00000000" w:rsidRPr="00000000">
        <w:rPr>
          <w:rtl w:val="0"/>
        </w:rPr>
        <w:t xml:space="preserve">на e-mail ссылку для активации профиля и ввода нового пароля для дальнейшей авторизации) и оповещать администратора при регистрации нового пользователя.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Автоматическая авторизация на сайте при активации профиля.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Middle 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Реализовать все пункты из </w:t>
      </w:r>
      <w:r w:rsidDel="00000000" w:rsidR="00000000" w:rsidRPr="00000000">
        <w:rPr>
          <w:b w:val="1"/>
          <w:rtl w:val="0"/>
        </w:rPr>
        <w:t xml:space="preserve">Junior Developer </w:t>
      </w:r>
      <w:r w:rsidDel="00000000" w:rsidR="00000000" w:rsidRPr="00000000">
        <w:rPr>
          <w:rtl w:val="0"/>
        </w:rPr>
        <w:t xml:space="preserve">и добавить к ним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управление уведомлениями на основе системы событий Yii2 с следующими требованиями: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добавления событий к любым моделям (тригерим события), </w:t>
      </w:r>
      <w:r w:rsidDel="00000000" w:rsidR="00000000" w:rsidRPr="00000000">
        <w:rPr>
          <w:rtl w:val="0"/>
        </w:rPr>
        <w:t xml:space="preserve">отслеживание событий</w:t>
      </w:r>
      <w:r w:rsidDel="00000000" w:rsidR="00000000" w:rsidRPr="00000000">
        <w:rPr>
          <w:rtl w:val="0"/>
        </w:rPr>
        <w:t xml:space="preserve"> (слушаем события модели).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Возможность управления  уведомлениями к событиям из веб-интерфейса. С указанием в качестве адресата группу/роль пользователей и выбором типа уведомления (e-mail и/или браузер). </w:t>
      </w:r>
      <w:r w:rsidDel="00000000" w:rsidR="00000000" w:rsidRPr="00000000">
        <w:rPr>
          <w:rtl w:val="0"/>
        </w:rPr>
        <w:t xml:space="preserve">Реализовать возможность управления шаблонами текстов уведомлений с автоподстановкой туда информации из уведомления. Например, </w:t>
      </w:r>
      <w:r w:rsidDel="00000000" w:rsidR="00000000" w:rsidRPr="00000000">
        <w:rPr>
          <w:rtl w:val="0"/>
        </w:rPr>
        <w:t xml:space="preserve">подстановка имени пользователя или ссылки на появившуюся новость в тексте и заголовке уведомления.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Предусмотреть возможность легкого добавления новых типов уведомлений. Например, в telegram или push (описать в readme как добавлять новые типы).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Немедленная отправка уведомлений выбранным пользователям/ролям/всем по требованию администратора без события в модели.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mc2gmfm0qs" w:id="1"/>
      <w:bookmarkEnd w:id="1"/>
      <w:r w:rsidDel="00000000" w:rsidR="00000000" w:rsidRPr="00000000">
        <w:rPr>
          <w:rtl w:val="0"/>
        </w:rPr>
        <w:t xml:space="preserve">Общие требования/пожелания к выполнению задания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Разрешается использовать готовые модули/расширения, если они подходят под нужную функциональность и не вносят лишнюю.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Следовать принципам DRY.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качестве базы данных использовать MySQL.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миграции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Описать проект в Readme с указанием затраченного времени и ссылкой на резюме.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Работы принимаются с репозиториев GitHub или Bitbucket.</w:t>
      </w:r>
      <w:ins w:author="Dima Murzin" w:id="0" w:date="2016-06-28T22:30:21Z">
        <w:r w:rsidDel="00000000" w:rsidR="00000000" w:rsidRPr="00000000">
          <w:rPr>
            <w:rtl w:val="0"/>
          </w:rPr>
          <w:t xml:space="preserve"> (пожалуйста не используйте в названии, описании и Readme слово RGK)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Наличие функциональных и модульных тестов средствами Yii2.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Успехов! С уважением, команда</w:t>
      </w:r>
      <w:r w:rsidDel="00000000" w:rsidR="00000000" w:rsidRPr="00000000">
        <w:rPr>
          <w:b w:val="1"/>
          <w:rtl w:val="0"/>
        </w:rPr>
        <w:t xml:space="preserve"> RGKgroup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